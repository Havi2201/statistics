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819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A23ACA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5A3C6A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709E1A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122481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B34695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4B9A69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138B7FC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45DA345" w14:textId="58456D48" w:rsidR="00A257DA" w:rsidRPr="00A257DA" w:rsidRDefault="00A257DA" w:rsidP="00A257DA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257DA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Ans:</w:t>
      </w:r>
      <w:r w:rsidRPr="00A257D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‘B’ """the serving work will begin after 10 min of drop off so 45+10 which will now take more than the usual time so new mew is 55 minutes and the probability that it will take more than 1 hour to complete"""" mew = 55 std = 8 q1 = </w:t>
      </w:r>
      <w:proofErr w:type="gramStart"/>
      <w:r w:rsidRPr="00A257D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1-stats.norm.cdf(</w:t>
      </w:r>
      <w:proofErr w:type="gramEnd"/>
      <w:r w:rsidRPr="00A257D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60, loc = mew, scale = std) q1 = 0.2659 The probability that the service manager cannot meet his commitment is 0.2659</w:t>
      </w:r>
    </w:p>
    <w:p w14:paraId="3FC31F03" w14:textId="77777777" w:rsidR="00A257DA" w:rsidRPr="00EE10F3" w:rsidRDefault="00A257DA" w:rsidP="00A257DA">
      <w:pPr>
        <w:spacing w:after="120"/>
        <w:contextualSpacing/>
        <w:rPr>
          <w:szCs w:val="21"/>
        </w:rPr>
      </w:pPr>
    </w:p>
    <w:p w14:paraId="57F7232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F0D4D0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C5059DB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1942ABC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035B3FE" w14:textId="77777777" w:rsidR="00A257DA" w:rsidRDefault="00A257DA" w:rsidP="00A257D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6AB0C2B" w14:textId="779096DD" w:rsidR="00A257DA" w:rsidRPr="00A257DA" w:rsidRDefault="00A257DA" w:rsidP="00A257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</w:pPr>
      <w:r w:rsidRPr="00A257D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en-IN" w:eastAsia="en-IN"/>
        </w:rPr>
        <w:t>A.</w:t>
      </w:r>
      <w: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en-IN" w:eastAsia="en-IN"/>
        </w:rPr>
        <w:t xml:space="preserve"> </w:t>
      </w:r>
      <w:r w:rsidRPr="00A257D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en-IN" w:eastAsia="en-IN"/>
        </w:rPr>
        <w:t>False</w:t>
      </w:r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 xml:space="preserve">. Because the probability for employees at the processing </w:t>
      </w:r>
      <w:proofErr w:type="spellStart"/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>center</w:t>
      </w:r>
      <w:proofErr w:type="spellEnd"/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 xml:space="preserve"> are more between 38 and 44 than older than 44. mean = 38 std1 = 6 q2_lessthan_38 = </w:t>
      </w:r>
      <w:proofErr w:type="spellStart"/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>stats.norm.cdf</w:t>
      </w:r>
      <w:proofErr w:type="spellEnd"/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 xml:space="preserve">(38, loc = mean, scale = std1) q2_lessthan_38 = 0.5 q2_less_than_44 = </w:t>
      </w:r>
      <w:proofErr w:type="spellStart"/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>stats.norm.cdf</w:t>
      </w:r>
      <w:proofErr w:type="spellEnd"/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>(44, loc = mean, scale = std1) q2_less_than_44 = 0.841 q2_betweeen_38_and_44 = q2_less_than_44 - q2_lessthan_38 print('The probability of employee age between 38 and 44 is',</w:t>
      </w:r>
      <w:proofErr w:type="spellStart"/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>np.round</w:t>
      </w:r>
      <w:proofErr w:type="spellEnd"/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>(q2_betweeen_38_and_44</w:t>
      </w:r>
      <w:r w:rsidRPr="00A257D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val="en-IN" w:eastAsia="en-IN"/>
        </w:rPr>
        <w:t>100,2),'%') The probability of employee age between 38 and 44 is 34.13 % q2_morethan_44 = 1-stats.norm.cdf(44, loc = mean, scale = std1) print('The probability of employee age more than 44 is',</w:t>
      </w:r>
      <w:proofErr w:type="spellStart"/>
      <w:r w:rsidRPr="00A257D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val="en-IN" w:eastAsia="en-IN"/>
        </w:rPr>
        <w:t>np.round</w:t>
      </w:r>
      <w:proofErr w:type="spellEnd"/>
      <w:r w:rsidRPr="00A257D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val="en-IN" w:eastAsia="en-IN"/>
        </w:rPr>
        <w:t>(q2_morethan_44</w:t>
      </w:r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 xml:space="preserve">100,2),'%') The probability of employee age more than 44 is 15.87 % </w:t>
      </w:r>
      <w:proofErr w:type="spellStart"/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>true_or_false</w:t>
      </w:r>
      <w:proofErr w:type="spellEnd"/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 xml:space="preserve"> = (q2_morethan_44 &gt; q2_betweeen_38_and_44) print('Answer:',</w:t>
      </w:r>
      <w:proofErr w:type="spellStart"/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>true_or_false</w:t>
      </w:r>
      <w:proofErr w:type="spellEnd"/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>)</w:t>
      </w:r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br/>
        <w:t>Answer: False</w:t>
      </w:r>
    </w:p>
    <w:p w14:paraId="0F8195F3" w14:textId="64DEE95A" w:rsidR="00B845D7" w:rsidRPr="00A257DA" w:rsidRDefault="00A257DA" w:rsidP="00A257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</w:pPr>
      <w:r w:rsidRPr="00A257D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en-IN" w:eastAsia="en-IN"/>
        </w:rPr>
        <w:lastRenderedPageBreak/>
        <w:t xml:space="preserve"> B.</w:t>
      </w:r>
      <w:r w:rsidRPr="00A257D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en-IN" w:eastAsia="en-IN"/>
        </w:rPr>
        <w:t xml:space="preserve"> True</w:t>
      </w:r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 xml:space="preserve">. q2b = </w:t>
      </w:r>
      <w:proofErr w:type="spellStart"/>
      <w:proofErr w:type="gramStart"/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>stats.norm.cdf</w:t>
      </w:r>
      <w:proofErr w:type="spellEnd"/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>(</w:t>
      </w:r>
      <w:proofErr w:type="gramEnd"/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>30, loc = mean, scale = std1)</w:t>
      </w:r>
      <w:r w:rsidRPr="00A257D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val="en-IN" w:eastAsia="en-IN"/>
        </w:rPr>
        <w:t xml:space="preserve">100 print('A </w:t>
      </w:r>
      <w:r w:rsidRPr="00A257D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val="en-IN" w:eastAsia="en-IN"/>
        </w:rPr>
        <w:t xml:space="preserve">      </w:t>
      </w:r>
      <w:r w:rsidRPr="00A257D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val="en-IN" w:eastAsia="en-IN"/>
        </w:rPr>
        <w:t xml:space="preserve">training program for employees under the age of 30 at the </w:t>
      </w:r>
      <w:proofErr w:type="spellStart"/>
      <w:r w:rsidRPr="00A257D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val="en-IN" w:eastAsia="en-IN"/>
        </w:rPr>
        <w:t>center</w:t>
      </w:r>
      <w:proofErr w:type="spellEnd"/>
      <w:r w:rsidRPr="00A257D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val="en-IN" w:eastAsia="en-IN"/>
        </w:rPr>
        <w:t xml:space="preserve"> would be </w:t>
      </w:r>
      <w:r w:rsidRPr="00A257D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val="en-IN" w:eastAsia="en-IN"/>
        </w:rPr>
        <w:t xml:space="preserve">        </w:t>
      </w:r>
      <w:r w:rsidRPr="00A257D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val="en-IN" w:eastAsia="en-IN"/>
        </w:rPr>
        <w:t>expected to attract about',</w:t>
      </w:r>
      <w:proofErr w:type="spellStart"/>
      <w:r w:rsidRPr="00A257D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val="en-IN" w:eastAsia="en-IN"/>
        </w:rPr>
        <w:t>np.round</w:t>
      </w:r>
      <w:proofErr w:type="spellEnd"/>
      <w:r w:rsidRPr="00A257D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val="en-IN" w:eastAsia="en-IN"/>
        </w:rPr>
        <w:t>((q2b</w:t>
      </w:r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 xml:space="preserve">400)/100,0),'employees') A training program for employees under the age of 30 at the </w:t>
      </w:r>
      <w:proofErr w:type="spellStart"/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>center</w:t>
      </w:r>
      <w:proofErr w:type="spellEnd"/>
      <w:r w:rsidRPr="00A257DA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 xml:space="preserve"> would be expected to attract about 36.0 employees</w:t>
      </w:r>
    </w:p>
    <w:p w14:paraId="1C3831A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D5DF3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1DFF028" w14:textId="77777777" w:rsidR="00155575" w:rsidRDefault="00155575" w:rsidP="00155575">
      <w:pPr>
        <w:spacing w:after="120"/>
        <w:contextualSpacing/>
        <w:rPr>
          <w:szCs w:val="21"/>
        </w:rPr>
      </w:pPr>
    </w:p>
    <w:p w14:paraId="1A3DD85C" w14:textId="77777777" w:rsidR="00B845D7" w:rsidRPr="00B845D7" w:rsidRDefault="00B845D7" w:rsidP="00B845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</w:pPr>
      <w:r w:rsidRPr="00B845D7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en-IN" w:eastAsia="en-IN"/>
        </w:rPr>
        <w:t>Ans:</w:t>
      </w:r>
      <w:r w:rsidRPr="00B845D7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en-IN" w:eastAsia="en-IN"/>
        </w:rPr>
        <w:br/>
      </w:r>
      <w:r w:rsidRPr="00B845D7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B845D7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>i.i.d</w:t>
      </w:r>
      <w:proofErr w:type="spellEnd"/>
      <w:r w:rsidRPr="00B845D7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 xml:space="preserve"> and n is Large.</w:t>
      </w:r>
    </w:p>
    <w:p w14:paraId="51A21232" w14:textId="77777777" w:rsidR="00B845D7" w:rsidRPr="00B845D7" w:rsidRDefault="00B845D7" w:rsidP="00B845D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</w:pPr>
      <w:r w:rsidRPr="00B845D7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B845D7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>iid</w:t>
      </w:r>
      <w:proofErr w:type="spellEnd"/>
      <w:r w:rsidRPr="00B845D7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 xml:space="preserve"> normal random variables then (X1 + X2)</w:t>
      </w:r>
      <w:del w:id="0" w:author="Unknown">
        <w:r w:rsidRPr="00B845D7">
          <w:rPr>
            <w:rFonts w:ascii="Times New Roman" w:eastAsia="Times New Roman" w:hAnsi="Times New Roman" w:cs="Times New Roman"/>
            <w:color w:val="1F2328"/>
            <w:sz w:val="28"/>
            <w:szCs w:val="28"/>
            <w:lang w:val="en-IN" w:eastAsia="en-IN"/>
          </w:rPr>
          <w:delText>N(μ+ μ, σ2+ σ2)</w:delText>
        </w:r>
      </w:del>
      <w:r w:rsidRPr="00B845D7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14:paraId="51A0DAA9" w14:textId="77777777" w:rsidR="00B845D7" w:rsidRPr="00B845D7" w:rsidRDefault="00B845D7" w:rsidP="00B845D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</w:pPr>
      <w:r w:rsidRPr="00B845D7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 xml:space="preserve">The Normal distribution has two parameters, the mean, µ, and the variance, σ2. µ and σ2satisfy −∞ &lt; µ &lt; ∞, σ2&gt; 0. We write X </w:t>
      </w:r>
      <w:r w:rsidRPr="00B845D7">
        <w:rPr>
          <w:rFonts w:ascii="Cambria Math" w:eastAsia="Times New Roman" w:hAnsi="Cambria Math" w:cs="Cambria Math"/>
          <w:color w:val="1F2328"/>
          <w:sz w:val="28"/>
          <w:szCs w:val="28"/>
          <w:lang w:val="en-IN" w:eastAsia="en-IN"/>
        </w:rPr>
        <w:t>∼</w:t>
      </w:r>
      <w:r w:rsidRPr="00B845D7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 xml:space="preserve"> Normal (µ, σ2) or X </w:t>
      </w:r>
      <w:r w:rsidRPr="00B845D7">
        <w:rPr>
          <w:rFonts w:ascii="Cambria Math" w:eastAsia="Times New Roman" w:hAnsi="Cambria Math" w:cs="Cambria Math"/>
          <w:color w:val="1F2328"/>
          <w:sz w:val="28"/>
          <w:szCs w:val="28"/>
          <w:lang w:val="en-IN" w:eastAsia="en-IN"/>
        </w:rPr>
        <w:t>∼</w:t>
      </w:r>
      <w:r w:rsidRPr="00B845D7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 xml:space="preserve"> </w:t>
      </w:r>
      <w:proofErr w:type="gramStart"/>
      <w:r w:rsidRPr="00B845D7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>N(</w:t>
      </w:r>
      <w:proofErr w:type="gramEnd"/>
      <w:r w:rsidRPr="00B845D7">
        <w:rPr>
          <w:rFonts w:ascii="Times New Roman" w:eastAsia="Times New Roman" w:hAnsi="Times New Roman" w:cs="Times New Roman"/>
          <w:color w:val="1F2328"/>
          <w:sz w:val="28"/>
          <w:szCs w:val="28"/>
          <w:lang w:val="en-IN" w:eastAsia="en-IN"/>
        </w:rPr>
        <w:t>µ, σ2 ).</w:t>
      </w:r>
    </w:p>
    <w:p w14:paraId="71CB367D" w14:textId="77777777" w:rsidR="00B845D7" w:rsidRDefault="00B845D7" w:rsidP="00155575">
      <w:pPr>
        <w:spacing w:after="120"/>
        <w:contextualSpacing/>
        <w:rPr>
          <w:szCs w:val="21"/>
        </w:rPr>
      </w:pPr>
    </w:p>
    <w:p w14:paraId="54ECCCF3" w14:textId="77777777" w:rsidR="00B845D7" w:rsidRPr="00EE10F3" w:rsidRDefault="00B845D7" w:rsidP="00155575">
      <w:pPr>
        <w:spacing w:after="120"/>
        <w:contextualSpacing/>
        <w:rPr>
          <w:szCs w:val="21"/>
        </w:rPr>
      </w:pPr>
    </w:p>
    <w:p w14:paraId="170CFF7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8B0E59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564097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9CC555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EF2405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E9B5F1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99BB72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64F6900" w14:textId="77777777" w:rsidR="00B845D7" w:rsidRDefault="00B845D7" w:rsidP="00B845D7">
      <w:pPr>
        <w:spacing w:after="120"/>
        <w:contextualSpacing/>
        <w:rPr>
          <w:rFonts w:ascii="Segoe UI" w:hAnsi="Segoe UI" w:cs="Segoe UI"/>
          <w:color w:val="1F2328"/>
          <w:shd w:val="clear" w:color="auto" w:fill="FFFFFF"/>
        </w:rPr>
      </w:pPr>
    </w:p>
    <w:p w14:paraId="11F4E085" w14:textId="77777777" w:rsidR="00A257DA" w:rsidRDefault="00A257DA" w:rsidP="00B845D7">
      <w:pPr>
        <w:spacing w:after="120"/>
        <w:contextualSpacing/>
        <w:rPr>
          <w:rFonts w:ascii="Segoe UI" w:hAnsi="Segoe UI" w:cs="Segoe UI"/>
          <w:color w:val="1F2328"/>
          <w:shd w:val="clear" w:color="auto" w:fill="FFFFFF"/>
        </w:rPr>
      </w:pPr>
    </w:p>
    <w:p w14:paraId="45CDCC80" w14:textId="45B6F12F" w:rsidR="00155575" w:rsidRPr="00A257DA" w:rsidRDefault="00B845D7" w:rsidP="00B845D7">
      <w:pPr>
        <w:spacing w:after="120"/>
        <w:contextualSpacing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A257D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lastRenderedPageBreak/>
        <w:t xml:space="preserve">Ans: D. </w:t>
      </w:r>
      <w:proofErr w:type="gramStart"/>
      <w:r w:rsidRPr="00A257D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print(</w:t>
      </w:r>
      <w:proofErr w:type="gramEnd"/>
      <w:r w:rsidRPr="00A257D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"""The two values of a and b, symmetric about the mean, are such that the probability of the random variable taking a value between them is 0.99:""",np.round(</w:t>
      </w:r>
      <w:proofErr w:type="spellStart"/>
      <w:r w:rsidRPr="00A257D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stats.norm.interval</w:t>
      </w:r>
      <w:proofErr w:type="spellEnd"/>
      <w:r w:rsidRPr="00A257D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(0.99, loc = 100, scale = 20),1)) The two values of a and b, symmetric about the mean, are such that the probability of the random variable taking a value between them is 0.99: [ 48.5 151.5]</w:t>
      </w:r>
    </w:p>
    <w:p w14:paraId="2B40DA37" w14:textId="77777777" w:rsidR="00B845D7" w:rsidRPr="00EE10F3" w:rsidRDefault="00B845D7" w:rsidP="00B845D7">
      <w:pPr>
        <w:spacing w:after="120"/>
        <w:contextualSpacing/>
        <w:rPr>
          <w:szCs w:val="21"/>
        </w:rPr>
      </w:pPr>
    </w:p>
    <w:p w14:paraId="032B1DF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8299A46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F18820B" w14:textId="0FD7D3F8" w:rsidR="00A257DA" w:rsidRPr="007770C0" w:rsidRDefault="00A257DA" w:rsidP="007770C0">
      <w:pPr>
        <w:spacing w:after="120"/>
        <w:ind w:left="720"/>
        <w:contextualSpacing/>
        <w:rPr>
          <w:sz w:val="24"/>
          <w:szCs w:val="24"/>
        </w:rPr>
      </w:pPr>
      <w:r w:rsidRPr="00530C62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Ans:</w:t>
      </w:r>
      <w:r w:rsidRPr="00530C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Rupee ranges in between [9.9 to 98.1] Crore Rupees, 95% of the time for the Annual Profit of the Company</w:t>
      </w:r>
      <w:r w:rsidRPr="007770C0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.</w:t>
      </w:r>
    </w:p>
    <w:p w14:paraId="7A62CBCB" w14:textId="77777777" w:rsidR="00A257DA" w:rsidRPr="007770C0" w:rsidRDefault="00A257DA" w:rsidP="00A257DA">
      <w:pPr>
        <w:spacing w:after="120"/>
        <w:ind w:left="1080"/>
        <w:contextualSpacing/>
        <w:rPr>
          <w:sz w:val="24"/>
          <w:szCs w:val="24"/>
        </w:rPr>
      </w:pPr>
    </w:p>
    <w:p w14:paraId="5F10277A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EF3B8E7" w14:textId="2863C133" w:rsidR="00A257DA" w:rsidRDefault="00A257DA" w:rsidP="00A257DA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7770C0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7770C0" w:rsidRPr="007770C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7770C0" w:rsidRPr="00530C62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Ans:</w:t>
      </w:r>
      <w:r w:rsidR="007770C0" w:rsidRPr="00530C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The 5TH Percentile of profit for the company is 17 Crore</w:t>
      </w:r>
      <w:r w:rsidR="007770C0" w:rsidRPr="00530C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530C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</w:t>
      </w:r>
      <w:r w:rsidR="00530C62" w:rsidRPr="00530C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Rupees</w:t>
      </w:r>
      <w:r w:rsidR="00530C62" w:rsidRPr="00530C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3BABE6" w14:textId="77777777" w:rsidR="00530C62" w:rsidRPr="00530C62" w:rsidRDefault="00530C62" w:rsidP="00A257DA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09C75F12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220957B" w14:textId="1CF0D042" w:rsidR="00A257DA" w:rsidRPr="00530C62" w:rsidRDefault="00A257DA" w:rsidP="00B845D7">
      <w:pPr>
        <w:spacing w:after="120"/>
        <w:contextualSpacing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530C62">
        <w:rPr>
          <w:sz w:val="28"/>
          <w:szCs w:val="28"/>
        </w:rPr>
        <w:t xml:space="preserve">               </w:t>
      </w:r>
      <w:r w:rsidR="00B845D7" w:rsidRPr="00530C62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Ans:</w:t>
      </w:r>
      <w:r w:rsidR="00B845D7" w:rsidRPr="00530C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The Division #2 (Profit2 ~ </w:t>
      </w:r>
      <w:proofErr w:type="gramStart"/>
      <w:r w:rsidR="00B845D7" w:rsidRPr="00530C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N(</w:t>
      </w:r>
      <w:proofErr w:type="gramEnd"/>
      <w:r w:rsidR="00B845D7" w:rsidRPr="00530C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7, 42) ) has a larger probability of making a loss</w:t>
      </w:r>
      <w:r w:rsidR="00B845D7" w:rsidRPr="00530C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B845D7" w:rsidRPr="00530C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in a given yea</w:t>
      </w:r>
      <w:r w:rsidRPr="00530C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</w:t>
      </w:r>
    </w:p>
    <w:sectPr w:rsidR="00A257DA" w:rsidRPr="00530C6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7FE"/>
    <w:multiLevelType w:val="multilevel"/>
    <w:tmpl w:val="513E43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52278"/>
    <w:multiLevelType w:val="multilevel"/>
    <w:tmpl w:val="2090B1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E7EE1"/>
    <w:multiLevelType w:val="hybridMultilevel"/>
    <w:tmpl w:val="C22E02F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6330146">
    <w:abstractNumId w:val="1"/>
  </w:num>
  <w:num w:numId="2" w16cid:durableId="488710581">
    <w:abstractNumId w:val="4"/>
  </w:num>
  <w:num w:numId="3" w16cid:durableId="274288075">
    <w:abstractNumId w:val="7"/>
  </w:num>
  <w:num w:numId="4" w16cid:durableId="2130278725">
    <w:abstractNumId w:val="3"/>
  </w:num>
  <w:num w:numId="5" w16cid:durableId="2037074759">
    <w:abstractNumId w:val="2"/>
  </w:num>
  <w:num w:numId="6" w16cid:durableId="2069524289">
    <w:abstractNumId w:val="0"/>
  </w:num>
  <w:num w:numId="7" w16cid:durableId="2055736508">
    <w:abstractNumId w:val="5"/>
  </w:num>
  <w:num w:numId="8" w16cid:durableId="1293318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30C62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0C0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257DA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45D7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42EE"/>
  <w15:docId w15:val="{E60B8A8B-46F5-4F5B-9162-9F567B8C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A257DA"/>
    <w:rPr>
      <w:i/>
      <w:iCs/>
    </w:rPr>
  </w:style>
  <w:style w:type="paragraph" w:styleId="ListParagraph">
    <w:name w:val="List Paragraph"/>
    <w:basedOn w:val="Normal"/>
    <w:uiPriority w:val="34"/>
    <w:qFormat/>
    <w:rsid w:val="00A25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havishmanghatge@gmail.com</cp:lastModifiedBy>
  <cp:revision>7</cp:revision>
  <dcterms:created xsi:type="dcterms:W3CDTF">2013-09-25T17:43:00Z</dcterms:created>
  <dcterms:modified xsi:type="dcterms:W3CDTF">2023-06-14T09:49:00Z</dcterms:modified>
</cp:coreProperties>
</file>